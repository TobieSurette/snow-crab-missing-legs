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7E6" w:rsidRDefault="005017E6">
      <w:r w:rsidRPr="005017E6">
        <w:rPr>
          <w:b/>
        </w:rPr>
        <w:t>Short explanation</w:t>
      </w:r>
      <w:r>
        <w:rPr>
          <w:b/>
        </w:rPr>
        <w:t xml:space="preserve"> of the presentation</w:t>
      </w:r>
      <w:r>
        <w:t>:</w:t>
      </w:r>
    </w:p>
    <w:p w:rsidR="00E42F9C" w:rsidRDefault="00CE2F09">
      <w:r w:rsidRPr="00CE2F09">
        <w:t xml:space="preserve">Missing appendage </w:t>
      </w:r>
      <w:r w:rsidR="00B50DB6">
        <w:t>rates and patterns</w:t>
      </w:r>
      <w:r>
        <w:t xml:space="preserve"> in snow crab</w:t>
      </w:r>
      <w:r w:rsidR="00B50DB6">
        <w:t xml:space="preserve"> </w:t>
      </w:r>
      <w:r w:rsidR="00B50DB6" w:rsidRPr="00B50DB6">
        <w:t>(</w:t>
      </w:r>
      <w:r w:rsidR="00B50DB6" w:rsidRPr="00B50DB6">
        <w:rPr>
          <w:i/>
        </w:rPr>
        <w:t>Chionoecetes opilio</w:t>
      </w:r>
      <w:r w:rsidR="00B50DB6" w:rsidRPr="00B50DB6">
        <w:t>)</w:t>
      </w:r>
      <w:r>
        <w:t xml:space="preserve"> in the northwestern Atlantic was analysed</w:t>
      </w:r>
      <w:r w:rsidR="00B50DB6">
        <w:t xml:space="preserve"> based on 16 years of bottom trawl survey data</w:t>
      </w:r>
      <w:r>
        <w:t xml:space="preserve"> and biotic and abiotic</w:t>
      </w:r>
      <w:r w:rsidRPr="00CE2F09">
        <w:t xml:space="preserve"> causes were discussed</w:t>
      </w:r>
      <w:r w:rsidR="00B50DB6">
        <w:t>.</w:t>
      </w:r>
    </w:p>
    <w:p w:rsidR="005017E6" w:rsidRDefault="005017E6">
      <w:r w:rsidRPr="005017E6">
        <w:rPr>
          <w:b/>
        </w:rPr>
        <w:t>Title:</w:t>
      </w:r>
      <w:r>
        <w:t xml:space="preserve"> </w:t>
      </w:r>
    </w:p>
    <w:p w:rsidR="00CE2F09" w:rsidRDefault="00B50DB6">
      <w:proofErr w:type="gramStart"/>
      <w:r>
        <w:t>R</w:t>
      </w:r>
      <w:r w:rsidRPr="00B50DB6">
        <w:t xml:space="preserve">ates and patterns </w:t>
      </w:r>
      <w:r>
        <w:t xml:space="preserve">of missing appendages </w:t>
      </w:r>
      <w:r w:rsidR="00CE2F09">
        <w:t>in snow crab (</w:t>
      </w:r>
      <w:r w:rsidR="00CE2F09" w:rsidRPr="005017E6">
        <w:rPr>
          <w:i/>
        </w:rPr>
        <w:t>Chionoecetes opilio</w:t>
      </w:r>
      <w:r w:rsidR="00CE2F09">
        <w:t>) in the northwes</w:t>
      </w:r>
      <w:r w:rsidR="00CE2F09" w:rsidRPr="00CE2F09">
        <w:t>tern Atlantic</w:t>
      </w:r>
      <w:del w:id="0" w:author="DFO-MPO" w:date="2018-04-11T09:36:00Z">
        <w:r w:rsidR="00CE2F09" w:rsidRPr="00CE2F09" w:rsidDel="00C36AFC">
          <w:delText xml:space="preserve"> </w:delText>
        </w:r>
        <w:r w:rsidR="005017E6" w:rsidDel="00C36AFC">
          <w:delText xml:space="preserve">and its possible biotic </w:delText>
        </w:r>
      </w:del>
      <w:del w:id="1" w:author="DFO-MPO" w:date="2018-04-11T09:35:00Z">
        <w:r w:rsidR="005017E6" w:rsidDel="00C36AFC">
          <w:delText xml:space="preserve">and abiotic </w:delText>
        </w:r>
      </w:del>
      <w:del w:id="2" w:author="DFO-MPO" w:date="2018-04-11T09:36:00Z">
        <w:r w:rsidR="005017E6" w:rsidDel="00C36AFC">
          <w:delText>causes</w:delText>
        </w:r>
      </w:del>
      <w:r w:rsidR="005017E6">
        <w:t>.</w:t>
      </w:r>
      <w:proofErr w:type="gramEnd"/>
    </w:p>
    <w:p w:rsidR="005017E6" w:rsidRPr="005017E6" w:rsidRDefault="005017E6">
      <w:pPr>
        <w:rPr>
          <w:b/>
        </w:rPr>
      </w:pPr>
      <w:r w:rsidRPr="005017E6">
        <w:rPr>
          <w:b/>
        </w:rPr>
        <w:t>Authors:</w:t>
      </w:r>
    </w:p>
    <w:p w:rsidR="005017E6" w:rsidRDefault="005017E6" w:rsidP="005017E6">
      <w:pPr>
        <w:spacing w:after="0"/>
      </w:pPr>
      <w:r>
        <w:t>Tobie Surette and Mikio Moriyasu*</w:t>
      </w:r>
    </w:p>
    <w:p w:rsidR="005017E6" w:rsidRDefault="005017E6" w:rsidP="005017E6">
      <w:pPr>
        <w:spacing w:after="0"/>
      </w:pPr>
      <w:r>
        <w:t>Department of Fisheries and Oceans, Aquatic Resources Division</w:t>
      </w:r>
    </w:p>
    <w:p w:rsidR="005017E6" w:rsidRDefault="005017E6" w:rsidP="005017E6">
      <w:pPr>
        <w:spacing w:after="0"/>
      </w:pPr>
      <w:proofErr w:type="gramStart"/>
      <w:r>
        <w:t>Gulf Fisheries Centre, 343 University Avenue.</w:t>
      </w:r>
      <w:proofErr w:type="gramEnd"/>
      <w:r>
        <w:t xml:space="preserve"> Moncton, New Brunswick E1C 5K4</w:t>
      </w:r>
    </w:p>
    <w:p w:rsidR="005017E6" w:rsidRDefault="005017E6" w:rsidP="005017E6">
      <w:pPr>
        <w:spacing w:after="0"/>
      </w:pPr>
      <w:r>
        <w:t>Moncton New Brunswick Canada</w:t>
      </w:r>
    </w:p>
    <w:p w:rsidR="005017E6" w:rsidRDefault="005017E6">
      <w:r>
        <w:t>*presenting author</w:t>
      </w:r>
    </w:p>
    <w:p w:rsidR="005017E6" w:rsidRPr="005017E6" w:rsidRDefault="005017E6">
      <w:pPr>
        <w:rPr>
          <w:b/>
        </w:rPr>
      </w:pPr>
      <w:r w:rsidRPr="005017E6">
        <w:rPr>
          <w:b/>
        </w:rPr>
        <w:t>Abstract:</w:t>
      </w:r>
      <w:r w:rsidR="0064489B">
        <w:rPr>
          <w:b/>
        </w:rPr>
        <w:t xml:space="preserve"> (currently 465</w:t>
      </w:r>
      <w:r w:rsidR="00D44268">
        <w:rPr>
          <w:b/>
        </w:rPr>
        <w:t xml:space="preserve"> words):</w:t>
      </w:r>
    </w:p>
    <w:p w:rsidR="00894C3F" w:rsidRDefault="009504EB" w:rsidP="00B50DB6">
      <w:r>
        <w:t xml:space="preserve">Crustaceans may lose their </w:t>
      </w:r>
      <w:r w:rsidRPr="000646DC">
        <w:t xml:space="preserve">pereiopods </w:t>
      </w:r>
      <w:r>
        <w:t>(i.e. walking legs or chelipeds) due to predation, intra- and inter-specific competition, through moulting process or during the commercial fishing</w:t>
      </w:r>
      <w:r w:rsidR="00C36AFC">
        <w:t xml:space="preserve"> </w:t>
      </w:r>
      <w:r>
        <w:t xml:space="preserve">activity. </w:t>
      </w:r>
      <w:r w:rsidR="00B50DB6" w:rsidRPr="00B50DB6">
        <w:t xml:space="preserve">Missing </w:t>
      </w:r>
      <w:r>
        <w:t>pereiopod</w:t>
      </w:r>
      <w:r w:rsidR="00B50DB6" w:rsidRPr="00B50DB6">
        <w:t xml:space="preserve"> patterns </w:t>
      </w:r>
      <w:r w:rsidR="00B2119B">
        <w:t xml:space="preserve">in </w:t>
      </w:r>
      <w:ins w:id="3" w:author="DFO-MPO" w:date="2018-04-11T09:39:00Z">
        <w:r w:rsidR="00C36AFC">
          <w:t xml:space="preserve">a </w:t>
        </w:r>
      </w:ins>
      <w:r w:rsidR="00B2119B">
        <w:t xml:space="preserve">snow crab </w:t>
      </w:r>
      <w:r w:rsidR="00B2119B" w:rsidRPr="00B50DB6">
        <w:t>(</w:t>
      </w:r>
      <w:r w:rsidR="00B2119B" w:rsidRPr="00B50DB6">
        <w:rPr>
          <w:i/>
        </w:rPr>
        <w:t>Chionoecetes opilio</w:t>
      </w:r>
      <w:r w:rsidR="00B2119B" w:rsidRPr="00B50DB6">
        <w:t xml:space="preserve">) </w:t>
      </w:r>
      <w:ins w:id="4" w:author="DFO-MPO" w:date="2018-04-11T09:39:00Z">
        <w:r w:rsidR="00C36AFC">
          <w:t xml:space="preserve">population </w:t>
        </w:r>
      </w:ins>
      <w:r w:rsidR="00B50DB6" w:rsidRPr="00B50DB6">
        <w:t xml:space="preserve">were analyzed </w:t>
      </w:r>
      <w:r w:rsidR="00B2119B">
        <w:t>based on</w:t>
      </w:r>
      <w:r w:rsidR="00B50DB6" w:rsidRPr="00B50DB6">
        <w:t xml:space="preserve"> </w:t>
      </w:r>
      <w:ins w:id="5" w:author="DFO-MPO" w:date="2018-04-11T09:36:00Z">
        <w:r w:rsidR="00C36AFC">
          <w:t xml:space="preserve">a long-running </w:t>
        </w:r>
      </w:ins>
      <w:r w:rsidR="00B2119B">
        <w:t xml:space="preserve">annual bottom survey </w:t>
      </w:r>
      <w:r w:rsidR="00B50DB6" w:rsidRPr="00B50DB6">
        <w:t>data</w:t>
      </w:r>
      <w:r w:rsidR="00B2119B">
        <w:t xml:space="preserve"> </w:t>
      </w:r>
      <w:del w:id="6" w:author="DFO-MPO" w:date="2018-04-11T09:37:00Z">
        <w:r w:rsidR="00B2119B" w:rsidDel="00C36AFC">
          <w:delText xml:space="preserve">conducted since </w:delText>
        </w:r>
        <w:r w:rsidR="00B2119B" w:rsidRPr="0064489B" w:rsidDel="00C36AFC">
          <w:rPr>
            <w:highlight w:val="yellow"/>
          </w:rPr>
          <w:delText>XXXX</w:delText>
        </w:r>
        <w:r w:rsidR="0064489B" w:rsidDel="00C36AFC">
          <w:delText xml:space="preserve"> </w:delText>
        </w:r>
      </w:del>
      <w:r w:rsidR="00B50DB6" w:rsidRPr="00B50DB6">
        <w:t>in the southern Gulf of Saint Lawrence</w:t>
      </w:r>
      <w:r w:rsidR="00B2119B">
        <w:t xml:space="preserve">, northwestern Atlantic. </w:t>
      </w:r>
      <w:del w:id="7" w:author="DFO-MPO" w:date="2018-04-11T09:40:00Z">
        <w:r w:rsidR="00B2119B" w:rsidDel="00C36AFC">
          <w:delText xml:space="preserve">The sample size varied from </w:delText>
        </w:r>
        <w:r w:rsidR="00B2119B" w:rsidRPr="0064489B" w:rsidDel="00C36AFC">
          <w:rPr>
            <w:highlight w:val="yellow"/>
          </w:rPr>
          <w:delText>xxxxxxx</w:delText>
        </w:r>
        <w:r w:rsidR="00B2119B" w:rsidDel="00C36AFC">
          <w:delText xml:space="preserve"> to </w:delText>
        </w:r>
        <w:r w:rsidR="00B2119B" w:rsidRPr="0064489B" w:rsidDel="00C36AFC">
          <w:rPr>
            <w:highlight w:val="yellow"/>
          </w:rPr>
          <w:delText>xxxxx</w:delText>
        </w:r>
        <w:r w:rsidR="00B2119B" w:rsidDel="00C36AFC">
          <w:delText xml:space="preserve"> </w:delText>
        </w:r>
        <w:r w:rsidR="00894C3F" w:rsidDel="00C36AFC">
          <w:delText xml:space="preserve">annually </w:delText>
        </w:r>
        <w:r w:rsidR="00B2119B" w:rsidDel="00C36AFC">
          <w:delText xml:space="preserve">including both sexes with the </w:delText>
        </w:r>
        <w:r w:rsidR="00894C3F" w:rsidDel="00C36AFC">
          <w:delText>carapace width (CW) ranging</w:delText>
        </w:r>
        <w:r w:rsidR="00B2119B" w:rsidDel="00C36AFC">
          <w:delText xml:space="preserve"> from xx mm in to xx mm</w:delText>
        </w:r>
        <w:r w:rsidR="00894C3F" w:rsidDel="00C36AFC">
          <w:delText xml:space="preserve"> for male and </w:delText>
        </w:r>
        <w:r w:rsidR="00894C3F" w:rsidRPr="0064489B" w:rsidDel="00C36AFC">
          <w:rPr>
            <w:highlight w:val="yellow"/>
          </w:rPr>
          <w:delText>xx</w:delText>
        </w:r>
        <w:r w:rsidR="00894C3F" w:rsidDel="00C36AFC">
          <w:delText xml:space="preserve"> mm to </w:delText>
        </w:r>
        <w:r w:rsidR="00894C3F" w:rsidRPr="0064489B" w:rsidDel="00C36AFC">
          <w:rPr>
            <w:highlight w:val="yellow"/>
          </w:rPr>
          <w:delText>xx</w:delText>
        </w:r>
        <w:r w:rsidR="00894C3F" w:rsidDel="00C36AFC">
          <w:delText xml:space="preserve"> mm in female</w:delText>
        </w:r>
        <w:r w:rsidR="00B2119B" w:rsidDel="00C36AFC">
          <w:delText>. The samples were categorized by size for male (larger and smaller than c</w:delText>
        </w:r>
        <w:r w:rsidDel="00C36AFC">
          <w:delText xml:space="preserve">ommercial size at 95 mm CW), </w:delText>
        </w:r>
        <w:r w:rsidR="00B2119B" w:rsidDel="00C36AFC">
          <w:delText>biological phases (mature and immature)</w:delText>
        </w:r>
        <w:r w:rsidDel="00C36AFC">
          <w:delText>, molting phase (terminal moult, post-moult and inter-moult) as well as carapace condition as a proxy of age after terminal moult</w:delText>
        </w:r>
        <w:r w:rsidR="00B2119B" w:rsidDel="00C36AFC">
          <w:delText xml:space="preserve">. </w:delText>
        </w:r>
      </w:del>
      <w:r w:rsidR="00B50DB6" w:rsidRPr="00B50DB6">
        <w:t xml:space="preserve">Variation in </w:t>
      </w:r>
      <w:r w:rsidR="00B2119B">
        <w:t xml:space="preserve">appendage </w:t>
      </w:r>
      <w:r w:rsidR="00B50DB6" w:rsidRPr="00B50DB6">
        <w:t xml:space="preserve">loss rates were examined for a number of factors. </w:t>
      </w:r>
      <w:r w:rsidRPr="009504EB">
        <w:t xml:space="preserve">Pereiopods loss rates were regressed over sex, maturity stage and size, as well as the condition </w:t>
      </w:r>
      <w:ins w:id="8" w:author="DFO-MPO" w:date="2018-04-11T09:38:00Z">
        <w:r w:rsidR="00C36AFC">
          <w:t xml:space="preserve">(i.e. relative age) </w:t>
        </w:r>
      </w:ins>
      <w:r w:rsidRPr="009504EB">
        <w:t xml:space="preserve">of its carapace. </w:t>
      </w:r>
      <w:proofErr w:type="spellStart"/>
      <w:r w:rsidRPr="009504EB">
        <w:t>Spatio</w:t>
      </w:r>
      <w:proofErr w:type="spellEnd"/>
      <w:r w:rsidRPr="009504EB">
        <w:t>-temporal variation was also considered.</w:t>
      </w:r>
    </w:p>
    <w:p w:rsidR="00EB015F" w:rsidRDefault="00B2119B" w:rsidP="00EB015F">
      <w:r>
        <w:t xml:space="preserve">Preliminary results showed that </w:t>
      </w:r>
      <w:r w:rsidR="00EB015F">
        <w:t xml:space="preserve">a significant difference between the sexes and </w:t>
      </w:r>
      <w:r>
        <w:t>the r</w:t>
      </w:r>
      <w:r w:rsidR="00B50DB6" w:rsidRPr="00B50DB6">
        <w:t xml:space="preserve">ates for immature crab were generally low and constant over all sizes, they were found to be two to three times higher in sexually mature versus immature crab. In addition, these rates were twice as high in smaller mature males as for larger ones. </w:t>
      </w:r>
      <w:r w:rsidR="00EB015F" w:rsidRPr="00EB015F">
        <w:t xml:space="preserve">This pattern is even apparent in newly moulted crab, with crab which had moulted in previous years showing only a moderate increase in pleopod loss. In addition, the loss rates were twice as high in smaller mature males </w:t>
      </w:r>
      <w:proofErr w:type="gramStart"/>
      <w:r w:rsidR="00EB015F" w:rsidRPr="00EB015F">
        <w:t>than</w:t>
      </w:r>
      <w:proofErr w:type="gramEnd"/>
      <w:r w:rsidR="00EB015F" w:rsidRPr="00EB015F">
        <w:t xml:space="preserve"> for larger ones. Such results strongly hint at mating competition as the main mechanism for </w:t>
      </w:r>
      <w:r w:rsidR="00EB015F">
        <w:t>p</w:t>
      </w:r>
      <w:ins w:id="9" w:author="DFO-MPO" w:date="2018-04-11T09:40:00Z">
        <w:r w:rsidR="00C36AFC">
          <w:t>e</w:t>
        </w:r>
      </w:ins>
      <w:r w:rsidR="00EB015F">
        <w:t>reiopod</w:t>
      </w:r>
      <w:r w:rsidR="00EB015F" w:rsidRPr="00EB015F">
        <w:t xml:space="preserve"> loss.</w:t>
      </w:r>
      <w:r w:rsidR="00EB015F">
        <w:t xml:space="preserve"> </w:t>
      </w:r>
      <w:r>
        <w:t>The r</w:t>
      </w:r>
      <w:r w:rsidR="00B50DB6" w:rsidRPr="00B50DB6">
        <w:t>ates for females were about half those of males and were more or less constant w</w:t>
      </w:r>
      <w:r w:rsidR="00894C3F">
        <w:t>ith crab size. In males the 2</w:t>
      </w:r>
      <w:r w:rsidR="00894C3F">
        <w:rPr>
          <w:vertAlign w:val="superscript"/>
        </w:rPr>
        <w:t xml:space="preserve">nd </w:t>
      </w:r>
      <w:r w:rsidR="00894C3F">
        <w:t>pereiopod</w:t>
      </w:r>
      <w:r w:rsidR="00B50DB6" w:rsidRPr="00B50DB6">
        <w:t>s had the highest loss rates whereas the chelipeds and 5</w:t>
      </w:r>
      <w:r w:rsidR="00B50DB6" w:rsidRPr="00EB015F">
        <w:rPr>
          <w:vertAlign w:val="superscript"/>
        </w:rPr>
        <w:t>th</w:t>
      </w:r>
      <w:r w:rsidR="00B50DB6" w:rsidRPr="00B50DB6">
        <w:t xml:space="preserve"> </w:t>
      </w:r>
      <w:r w:rsidR="00894C3F" w:rsidRPr="00894C3F">
        <w:t>pereiopod</w:t>
      </w:r>
      <w:bookmarkStart w:id="10" w:name="_GoBack"/>
      <w:bookmarkEnd w:id="10"/>
      <w:r w:rsidR="00894C3F" w:rsidRPr="00894C3F">
        <w:t>s</w:t>
      </w:r>
      <w:r w:rsidR="00B50DB6" w:rsidRPr="00B50DB6">
        <w:t xml:space="preserve"> had </w:t>
      </w:r>
      <w:r w:rsidR="00894C3F">
        <w:t>the lowest. In females, the 2</w:t>
      </w:r>
      <w:r w:rsidR="00894C3F" w:rsidRPr="00894C3F">
        <w:rPr>
          <w:vertAlign w:val="superscript"/>
        </w:rPr>
        <w:t>nd</w:t>
      </w:r>
      <w:r w:rsidR="00894C3F">
        <w:t xml:space="preserve"> </w:t>
      </w:r>
      <w:r w:rsidR="00B50DB6" w:rsidRPr="00B50DB6">
        <w:t>and 5</w:t>
      </w:r>
      <w:r w:rsidR="00B50DB6" w:rsidRPr="00894C3F">
        <w:rPr>
          <w:vertAlign w:val="superscript"/>
        </w:rPr>
        <w:t>th</w:t>
      </w:r>
      <w:r w:rsidR="00B50DB6" w:rsidRPr="00B50DB6">
        <w:t xml:space="preserve"> </w:t>
      </w:r>
      <w:r w:rsidR="00894C3F" w:rsidRPr="00894C3F">
        <w:t>pereiopods</w:t>
      </w:r>
      <w:r w:rsidR="00B50DB6" w:rsidRPr="00B50DB6">
        <w:t xml:space="preserve"> had the highest rates whereas the chelipeds had a rate less than half that of any other </w:t>
      </w:r>
      <w:r w:rsidR="00894C3F" w:rsidRPr="00894C3F">
        <w:t>pereiopods</w:t>
      </w:r>
      <w:r w:rsidR="00B50DB6" w:rsidRPr="00B50DB6">
        <w:t xml:space="preserve">. </w:t>
      </w:r>
      <w:r w:rsidR="00EB015F">
        <w:lastRenderedPageBreak/>
        <w:t>Pereiopod</w:t>
      </w:r>
      <w:r w:rsidR="00EB015F" w:rsidRPr="00EB015F">
        <w:t xml:space="preserve"> loss rates in females were about 60% those observed in males. Mature females similarly showed h</w:t>
      </w:r>
      <w:r w:rsidR="00EB015F">
        <w:t xml:space="preserve">igher rates than immature ones </w:t>
      </w:r>
      <w:r w:rsidR="00EB015F" w:rsidRPr="00EB015F">
        <w:t xml:space="preserve">with newly moulted females having a moderate increase in </w:t>
      </w:r>
      <w:r w:rsidR="00EB015F">
        <w:t>pereiopod loss</w:t>
      </w:r>
      <w:r w:rsidR="00EB015F" w:rsidRPr="00EB015F">
        <w:t xml:space="preserve"> rates than older mature females. This may be a function of the longer life expectancy of mature female versus male snow crab. </w:t>
      </w:r>
    </w:p>
    <w:p w:rsidR="005017E6" w:rsidRDefault="00EB015F" w:rsidP="00B50DB6">
      <w:r>
        <w:t xml:space="preserve">Annual changes in the pereiopod rates showed some correlation with underlying population dynamics, most notably high abundance levels in large males. </w:t>
      </w:r>
      <w:r w:rsidR="00B50DB6" w:rsidRPr="00B50DB6">
        <w:t>Results suggest that intra-specific competition between crab</w:t>
      </w:r>
      <w:r w:rsidR="00894C3F">
        <w:t>s</w:t>
      </w:r>
      <w:r w:rsidR="00B50DB6" w:rsidRPr="00B50DB6">
        <w:t xml:space="preserve"> may be the main drivers in the </w:t>
      </w:r>
      <w:r w:rsidR="00894C3F">
        <w:t xml:space="preserve">appendage loss </w:t>
      </w:r>
      <w:r w:rsidR="00894C3F" w:rsidRPr="00894C3F">
        <w:t>based on</w:t>
      </w:r>
      <w:r w:rsidR="00894C3F">
        <w:t xml:space="preserve"> the comparison between non-commercially exploited </w:t>
      </w:r>
      <w:r w:rsidR="00894C3F" w:rsidRPr="00894C3F">
        <w:t xml:space="preserve">(females and males smaller than 95 mm CW) and commercially exploited crabs (males larger than 95 mm CW only) </w:t>
      </w:r>
      <w:r w:rsidR="00894C3F">
        <w:t>rather than</w:t>
      </w:r>
      <w:r w:rsidR="00894C3F" w:rsidRPr="00894C3F">
        <w:t xml:space="preserve"> comm</w:t>
      </w:r>
      <w:r w:rsidR="00894C3F">
        <w:t>ercial fishing activity induced.</w:t>
      </w:r>
    </w:p>
    <w:p w:rsidR="000646DC" w:rsidRDefault="000646DC" w:rsidP="000646DC">
      <w:r>
        <w:t xml:space="preserve"> </w:t>
      </w:r>
    </w:p>
    <w:p w:rsidR="00EB015F" w:rsidRDefault="00EB015F"/>
    <w:sectPr w:rsidR="00EB01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6"/>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F09"/>
    <w:rsid w:val="000646DC"/>
    <w:rsid w:val="00413F9F"/>
    <w:rsid w:val="005017E6"/>
    <w:rsid w:val="0064489B"/>
    <w:rsid w:val="006D644E"/>
    <w:rsid w:val="00894C3F"/>
    <w:rsid w:val="009504EB"/>
    <w:rsid w:val="00B2119B"/>
    <w:rsid w:val="00B50DB6"/>
    <w:rsid w:val="00C36AFC"/>
    <w:rsid w:val="00CE2F09"/>
    <w:rsid w:val="00D44268"/>
    <w:rsid w:val="00EB015F"/>
    <w:rsid w:val="00F8337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3606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2</cp:revision>
  <dcterms:created xsi:type="dcterms:W3CDTF">2018-04-11T12:41:00Z</dcterms:created>
  <dcterms:modified xsi:type="dcterms:W3CDTF">2018-04-11T12:41:00Z</dcterms:modified>
</cp:coreProperties>
</file>